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on the following link.</w:t>
      </w:r>
      <w:del w:author="Emma Feldbaum" w:id="0" w:date="2016-04-12T00:42:38Z">
        <w:r w:rsidDel="00000000" w:rsidR="00000000" w:rsidRPr="00000000">
          <w:rPr>
            <w:rtl w:val="0"/>
          </w:rPr>
          <w:delText xml:space="preserve"> </w:delText>
        </w:r>
      </w:del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Ahtrc</w:t>
        </w:r>
      </w:hyperlink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.</w:t>
        </w:r>
      </w:hyperlink>
      <w:commentRangeStart w:id="10"/>
      <w:commentRangeStart w:id="11"/>
      <w:commentRangeStart w:id="12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org</w:t>
        </w:r>
      </w:hyperlink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comment on the website on </w:t>
      </w:r>
      <w:ins w:author="Sophia Segal" w:id="1" w:date="2016-04-12T00:46:34Z">
        <w:commentRangeStart w:id="13"/>
        <w:commentRangeStart w:id="14"/>
        <w:commentRangeStart w:id="15"/>
        <w:commentRangeStart w:id="16"/>
        <w:r w:rsidDel="00000000" w:rsidR="00000000" w:rsidRPr="00000000">
          <w:rPr>
            <w:rtl w:val="0"/>
          </w:rPr>
          <w:t xml:space="preserve">link</w:t>
        </w:r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tl w:val="0"/>
          </w:rPr>
          <w:t xml:space="preserve">.</w:t>
        </w:r>
      </w:ins>
      <w:r w:rsidDel="00000000" w:rsidR="00000000" w:rsidRPr="00000000">
        <w:rPr>
          <w:rtl w:val="0"/>
        </w:rPr>
        <w:t xml:space="preserve">this </w:t>
      </w:r>
      <w:commentRangeStart w:id="17"/>
      <w:commentRangeStart w:id="18"/>
      <w:commentRangeStart w:id="19"/>
      <w:commentRangeStart w:id="20"/>
      <w:commentRangeStart w:id="21"/>
      <w:r w:rsidDel="00000000" w:rsidR="00000000" w:rsidRPr="00000000">
        <w:rPr>
          <w:rtl w:val="0"/>
        </w:rPr>
        <w:t xml:space="preserve">link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Julia Lockwood" w:id="11" w:date="2016-04-12T00:41:5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Love the idea of creating a website</w:t>
      </w:r>
    </w:p>
  </w:comment>
  <w:comment w:author="Molly Lipka" w:id="12" w:date="2016-04-12T00:41:5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are really good at coding and making websites!</w:t>
      </w:r>
    </w:p>
  </w:comment>
  <w:comment w:author="Molly Lipka" w:id="21" w:date="2016-04-12T00:47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plz put the how to up soon</w:t>
      </w:r>
    </w:p>
  </w:comment>
  <w:comment w:author="Tanya Shukla" w:id="1" w:date="2016-04-12T00:43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like the website, and the reviews.</w:t>
      </w:r>
    </w:p>
  </w:comment>
  <w:comment w:author="Lily Caldara" w:id="3" w:date="2016-04-12T00:44:2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💙 the idea of creating a website</w:t>
      </w:r>
    </w:p>
  </w:comment>
  <w:comment w:author="Luke Menezes" w:id="13" w:date="2016-04-12T00:44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nice website</w:t>
      </w:r>
    </w:p>
  </w:comment>
  <w:comment w:author="Luke Menezes" w:id="17" w:date="2016-04-12T00:44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nice website</w:t>
      </w:r>
    </w:p>
  </w:comment>
  <w:comment w:author="Nathaniel Lew" w:id="14" w:date="2016-04-12T00:44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yes</w:t>
      </w:r>
    </w:p>
  </w:comment>
  <w:comment w:author="Nathaniel Lew" w:id="18" w:date="2016-04-12T00:44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yes</w:t>
      </w:r>
    </w:p>
  </w:comment>
  <w:comment w:author="Daniyal Diwan" w:id="6" w:date="2016-04-12T00:41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really like you made a website</w:t>
      </w:r>
    </w:p>
  </w:comment>
  <w:comment w:author="Christopher Van Dorn" w:id="4" w:date="2016-04-12T00:41:4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made you come up with your idea</w:t>
      </w:r>
    </w:p>
  </w:comment>
  <w:comment w:author="Joshua Burke" w:id="16" w:date="2016-04-12T00:45:3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Bravo</w:t>
      </w:r>
    </w:p>
  </w:comment>
  <w:comment w:author="Joshua Burke" w:id="20" w:date="2016-04-12T00:45:3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Bravo</w:t>
      </w:r>
    </w:p>
  </w:comment>
  <w:comment w:author="Tess Korten" w:id="0" w:date="2016-04-12T00:43:4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website is very neatly and well organized. I like how you have different sections.</w:t>
      </w:r>
    </w:p>
  </w:comment>
  <w:comment w:author="Tess Korten" w:id="5" w:date="2016-04-12T00:41:4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is really cool how you made your own website by coding.</w:t>
      </w:r>
    </w:p>
  </w:comment>
  <w:comment w:author="Nathaniel Lew" w:id="15" w:date="2016-04-12T00:44:1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very interesting</w:t>
      </w:r>
    </w:p>
  </w:comment>
  <w:comment w:author="Nathaniel Lew" w:id="19" w:date="2016-04-12T00:44:1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very interesting</w:t>
      </w:r>
    </w:p>
  </w:comment>
  <w:comment w:author="Lily Caldara" w:id="10" w:date="2016-04-12T00:43:1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really like how you did a website for reviews on apps and games. It's a really cool idea! I might be asking to make a review all the time!</w:t>
      </w:r>
    </w:p>
  </w:comment>
  <w:comment w:author="Emma Sudo" w:id="2" w:date="2016-04-12T00:48:5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like how you made a website</w:t>
      </w:r>
    </w:p>
  </w:comment>
  <w:comment w:author="Christopher Van Dorn" w:id="9" w:date="2016-04-12T00:41:1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like that you made a wedsite cool</w:t>
      </w:r>
    </w:p>
  </w:comment>
  <w:comment w:author="Christopher Van Dorn" w:id="8" w:date="2016-04-12T00:42:1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like how its organized</w:t>
      </w:r>
    </w:p>
  </w:comment>
  <w:comment w:author="Gent Sinanaj" w:id="7" w:date="2016-04-12T00:43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Wow I really like that you made a website!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htrc.org" TargetMode="External"/><Relationship Id="rId7" Type="http://schemas.openxmlformats.org/officeDocument/2006/relationships/hyperlink" Target="http://ahtrc.org" TargetMode="External"/><Relationship Id="rId8" Type="http://schemas.openxmlformats.org/officeDocument/2006/relationships/hyperlink" Target="http://ahtrc.org" TargetMode="External"/></Relationships>
</file>